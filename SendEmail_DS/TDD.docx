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e8fdb73397a4f6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SendEmail DS</w:t>
      </w:r>
    </w:p>
    <w:ins w:id="0" w:author="TESSY\TESSY ADAMS" w:date="2022-07-28T21:11:38.6126572+01: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TESSY\TESSY ADAMS" w:date="2022-07-28T21:11:38.6396392+01: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This process sends emails.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SendEmail DS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22.4.3.0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22.4.3.0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This process sends email(s).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Gmail Credential from Windows Credential Manager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Ensures maximum records are queried.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maximum number of records that can be queried is 1000.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loops 10 times in order to query 10000 records.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there's no attachment to be sent alongside the email, find which one of customers or employees to send an email to and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there's an attachment to be sent alongside the email, find which one of customers or employees to send an email to, attach the file and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Delete files after usage.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Variable to keep track of the loop.</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in_EmailBody</w:t>
            </w:r>
          </w:p>
        </w:tc>
        <w:tc>
          <w:tcPr>
            <w:tcW w:w="2310" w:type="auto"/>
          </w:tcPr>
          <w:p>
            <w:pPr/>
            <w:r>
              <w:t>InArgument(x:String)</w:t>
            </w:r>
          </w:p>
        </w:tc>
        <w:tc>
          <w:tcPr>
            <w:tcW w:w="2310" w:type="auto"/>
          </w:tcPr>
          <w:p>
            <w:pPr/>
          </w:p>
        </w:tc>
      </w:tr>
      <w:tr>
        <w:tc>
          <w:tcPr>
            <w:tcW w:w="2310" w:type="auto"/>
          </w:tcPr>
          <w:p>
            <w:pPr/>
            <w:r>
              <w:t>in_EmailSubject</w:t>
            </w:r>
          </w:p>
        </w:tc>
        <w:tc>
          <w:tcPr>
            <w:tcW w:w="2310" w:type="auto"/>
          </w:tcPr>
          <w:p>
            <w:pPr/>
            <w:r>
              <w:t>InArgument(x:String)</w:t>
            </w:r>
          </w:p>
        </w:tc>
        <w:tc>
          <w:tcPr>
            <w:tcW w:w="2310" w:type="auto"/>
          </w:tcPr>
          <w:p>
            <w:pPr/>
          </w:p>
        </w:tc>
      </w:tr>
      <w:tr>
        <w:tc>
          <w:tcPr>
            <w:tcW w:w="2310" w:type="auto"/>
          </w:tcPr>
          <w:p>
            <w:pPr/>
            <w:r>
              <w:t>in_EmployeeName</w:t>
            </w:r>
          </w:p>
        </w:tc>
        <w:tc>
          <w:tcPr>
            <w:tcW w:w="2310" w:type="auto"/>
          </w:tcPr>
          <w:p>
            <w:pPr/>
            <w:r>
              <w:t>InArgument(x:String)</w:t>
            </w:r>
          </w:p>
        </w:tc>
        <w:tc>
          <w:tcPr>
            <w:tcW w:w="2310" w:type="auto"/>
          </w:tcPr>
          <w:p>
            <w:pPr/>
          </w:p>
        </w:tc>
      </w:tr>
      <w:tr>
        <w:tc>
          <w:tcPr>
            <w:tcW w:w="2310" w:type="auto"/>
          </w:tcPr>
          <w:p>
            <w:pPr/>
            <w:r>
              <w:t>in_Class</w:t>
            </w:r>
          </w:p>
        </w:tc>
        <w:tc>
          <w:tcPr>
            <w:tcW w:w="2310" w:type="auto"/>
          </w:tcPr>
          <w:p>
            <w:pPr/>
            <w:r>
              <w:t>InArgument(x:String)</w:t>
            </w:r>
          </w:p>
        </w:tc>
        <w:tc>
          <w:tcPr>
            <w:tcW w:w="2310" w:type="auto"/>
          </w:tcPr>
          <w:p>
            <w:pPr/>
          </w:p>
        </w:tc>
      </w:tr>
      <w:tr>
        <w:tc>
          <w:tcPr>
            <w:tcW w:w="2310" w:type="auto"/>
          </w:tcPr>
          <w:p>
            <w:pPr/>
            <w:r>
              <w:t>in_CustomerName</w:t>
            </w:r>
          </w:p>
        </w:tc>
        <w:tc>
          <w:tcPr>
            <w:tcW w:w="2310" w:type="auto"/>
          </w:tcPr>
          <w:p>
            <w:pPr/>
            <w:r>
              <w:t>InArgument(x:String)</w:t>
            </w:r>
          </w:p>
        </w:tc>
        <w:tc>
          <w:tcPr>
            <w:tcW w:w="2310" w:type="auto"/>
          </w:tcPr>
          <w:p>
            <w:pPr/>
          </w:p>
        </w:tc>
      </w:tr>
      <w:tr>
        <w:tc>
          <w:tcPr>
            <w:tcW w:w="2310" w:type="auto"/>
          </w:tcPr>
          <w:p>
            <w:pPr/>
            <w:r>
              <w:t>in_Cc</w:t>
            </w:r>
          </w:p>
        </w:tc>
        <w:tc>
          <w:tcPr>
            <w:tcW w:w="2310" w:type="auto"/>
          </w:tcPr>
          <w:p>
            <w:pPr/>
            <w:r>
              <w:t>InArgument(x:String)</w:t>
            </w:r>
          </w:p>
        </w:tc>
        <w:tc>
          <w:tcPr>
            <w:tcW w:w="2310" w:type="auto"/>
          </w:tcPr>
          <w:p>
            <w:pPr/>
          </w:p>
        </w:tc>
      </w:tr>
      <w:tr>
        <w:tc>
          <w:tcPr>
            <w:tcW w:w="2310" w:type="auto"/>
          </w:tcPr>
          <w:p>
            <w:pPr/>
            <w:r>
              <w:t>in_Bcc</w:t>
            </w:r>
          </w:p>
        </w:tc>
        <w:tc>
          <w:tcPr>
            <w:tcW w:w="2310" w:type="auto"/>
          </w:tcPr>
          <w:p>
            <w:pPr/>
            <w:r>
              <w:t>InArgument(x:String)</w:t>
            </w:r>
          </w:p>
        </w:tc>
        <w:tc>
          <w:tcPr>
            <w:tcW w:w="2310" w:type="auto"/>
          </w:tcPr>
          <w:p>
            <w:pPr/>
          </w:p>
        </w:tc>
      </w:tr>
      <w:tr>
        <w:tc>
          <w:tcPr>
            <w:tcW w:w="2310" w:type="auto"/>
          </w:tcPr>
          <w:p>
            <w:pPr/>
            <w:r>
              <w:t>in_File</w:t>
            </w:r>
          </w:p>
        </w:tc>
        <w:tc>
          <w:tcPr>
            <w:tcW w:w="2310" w:type="auto"/>
          </w:tcPr>
          <w:p>
            <w:pPr/>
            <w:r>
              <w:t>InArgument(x:String)</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UiPath.Credentials.Activities:   [2.0.0]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UiPath.DataService.Activities:   [21.10.1]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[1.15.2]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3ba6ca3e542444c6" /><Relationship Type="http://schemas.openxmlformats.org/officeDocument/2006/relationships/numbering" Target="/word/numbering.xml" Id="Rf2c656e4afa84350" /><Relationship Type="http://schemas.openxmlformats.org/officeDocument/2006/relationships/settings" Target="/word/settings.xml" Id="R6500c0698cb94447" /></Relationships>
</file>