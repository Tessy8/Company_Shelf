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c6d590f47784f3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Download Sheets</w:t>
      </w:r>
    </w:p>
    <w:ins w:id="0" w:author="TESSY\TESSY ADAMS" w:date="2022-07-28T21:04:25.5307669+01:0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TESSY\TESSY ADAMS" w:date="2022-07-28T21:04:25.550755+01:0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This process downloads the sheets in the database to Excel</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Download Sheets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22.4.3.0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22.4.3.0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r>
        <w:rPr>
          <w:lang w:val=""/>
          <w:rFonts w:ascii="Calibri Light (Headings)" w:hAnsi="Calibri Light (Headings)" w:cs="Calibri Light (Headings)" w:eastAsia="Calibri Light (Headings)"/>
          <w:sz w:val="22"/>
          <w:szCs w:val="22"/>
          <w:color w:val="000000"/>
        </w:rPr>
        <w:t>This workflow downloads the files from data service entitities to a 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Initialize counter variable to keep track when querying records (Query record as a max of 1000, Counter helps to terminate the loop after 10000 records have been queried.)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Check if "Customer Shelf" folder exists else creates it.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Build datatables to be used in the workflow.</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Queries data service entities to get their details.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Add items queried to datatables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Remove "all" row from datatables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Write to excel sheets.</w:t>
      </w:r>
    </w:p>
    <w:p>
      <w:pPr/>
    </w:p>
    <w:p>
      <w:pPr/>
      <w:r>
        <w:rPr>
          <w:lang w:val=""/>
          <w:rFonts w:ascii="Calibri Light (Headings)" w:hAnsi="Calibri Light (Headings)" w:cs="Calibri Light (Headings)" w:eastAsia="Calibri Light (Headings)"/>
          <w:b/>
          <w:i/>
          <w:sz w:val="24"/>
          <w:szCs w:val="24"/>
          <w:color w:val="000000"/>
        </w:rPr>
        <w:t>Location: \Main.xaml</w:t>
      </w:r>
    </w:p>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UiPath.Credentials.Activities:   [2.0.0]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UiPath.DataService.Activities:   [21.10.1]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[2.12.3]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UiPath.GSuite.Activities:   [1.8.0]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[1.15.2]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[22.4.5]</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0d3ac8c2611e4248" /><Relationship Type="http://schemas.openxmlformats.org/officeDocument/2006/relationships/numbering" Target="/word/numbering.xml" Id="R7618dea0ad3b41c0" /><Relationship Type="http://schemas.openxmlformats.org/officeDocument/2006/relationships/settings" Target="/word/settings.xml" Id="R93a5f962b2f84732" /></Relationships>
</file>